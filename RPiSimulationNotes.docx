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6B" w:rsidRPr="00E05CD5" w:rsidRDefault="00E05CD5" w:rsidP="00E05CD5">
      <w:pPr>
        <w:jc w:val="center"/>
        <w:rPr>
          <w:ins w:id="0" w:author="Microsoft Office User" w:date="2018-08-14T13:01:00Z"/>
          <w:color w:val="000000" w:themeColor="text1"/>
        </w:rPr>
      </w:pPr>
      <w:ins w:id="1" w:author="Microsoft Office User" w:date="2018-08-14T13:01:00Z">
        <w:r w:rsidRPr="00E05CD5">
          <w:rPr>
            <w:color w:val="000000" w:themeColor="text1"/>
          </w:rPr>
          <w:t>Raspberry Pi Critical Infrastructure Simulation</w:t>
        </w:r>
      </w:ins>
      <w:r w:rsidR="0069089E">
        <w:rPr>
          <w:color w:val="000000" w:themeColor="text1"/>
        </w:rPr>
        <w:t xml:space="preserve"> Notes</w:t>
      </w:r>
    </w:p>
    <w:p w:rsidR="00E05CD5" w:rsidRPr="00E05CD5" w:rsidRDefault="00E05CD5" w:rsidP="00E05CD5">
      <w:pPr>
        <w:jc w:val="center"/>
        <w:rPr>
          <w:ins w:id="2" w:author="Microsoft Office User" w:date="2018-08-14T13:01:00Z"/>
          <w:color w:val="000000" w:themeColor="text1"/>
        </w:rPr>
      </w:pPr>
    </w:p>
    <w:p w:rsidR="00E05CD5" w:rsidRPr="00E05CD5" w:rsidRDefault="00E05CD5" w:rsidP="00E05CD5">
      <w:pPr>
        <w:pStyle w:val="ListParagraph"/>
        <w:numPr>
          <w:ilvl w:val="0"/>
          <w:numId w:val="1"/>
        </w:numPr>
        <w:rPr>
          <w:ins w:id="3" w:author="Microsoft Office User" w:date="2018-08-14T13:02:00Z"/>
          <w:color w:val="000000" w:themeColor="text1"/>
        </w:rPr>
      </w:pPr>
      <w:ins w:id="4" w:author="Microsoft Office User" w:date="2018-08-14T13:02:00Z">
        <w:r w:rsidRPr="00E05CD5">
          <w:rPr>
            <w:color w:val="000000" w:themeColor="text1"/>
          </w:rPr>
          <w:t>The Raspberry Pi’s network settings must be configured to whichever network you plan to run it off of prior to starting</w:t>
        </w:r>
      </w:ins>
    </w:p>
    <w:p w:rsidR="00E05CD5" w:rsidRPr="00E05CD5" w:rsidRDefault="00E05CD5" w:rsidP="00E05CD5">
      <w:pPr>
        <w:pStyle w:val="ListParagraph"/>
        <w:numPr>
          <w:ilvl w:val="0"/>
          <w:numId w:val="1"/>
        </w:numPr>
        <w:rPr>
          <w:ins w:id="5" w:author="Microsoft Office User" w:date="2018-08-14T13:03:00Z"/>
          <w:color w:val="000000" w:themeColor="text1"/>
        </w:rPr>
      </w:pPr>
      <w:ins w:id="6" w:author="Microsoft Office User" w:date="2018-08-14T13:02:00Z">
        <w:r w:rsidRPr="00E05CD5">
          <w:rPr>
            <w:color w:val="000000" w:themeColor="text1"/>
          </w:rPr>
          <w:t>The username is ‘pi’ and the password is ‘password</w:t>
        </w:r>
      </w:ins>
      <w:ins w:id="7" w:author="Microsoft Office User" w:date="2018-08-14T13:03:00Z">
        <w:r w:rsidRPr="00E05CD5">
          <w:rPr>
            <w:color w:val="000000" w:themeColor="text1"/>
          </w:rPr>
          <w:t>’ Clever, I know</w:t>
        </w:r>
      </w:ins>
    </w:p>
    <w:p w:rsidR="0069089E" w:rsidRDefault="0069089E" w:rsidP="0069089E">
      <w:pPr>
        <w:pStyle w:val="ListParagraph"/>
        <w:numPr>
          <w:ilvl w:val="0"/>
          <w:numId w:val="1"/>
        </w:numPr>
      </w:pPr>
      <w:r>
        <w:t>The webserver can be started by navigating to ‘</w:t>
      </w:r>
      <w:bookmarkStart w:id="8" w:name="_GoBack"/>
      <w:bookmarkEnd w:id="8"/>
      <w:r>
        <w:t>/home/pi/Website’ on the pi and running the command ‘node server.js’ You can do this through SSH if you have the network set up or through a keyboard and a monitor</w:t>
      </w:r>
    </w:p>
    <w:p w:rsidR="0069089E" w:rsidRDefault="0069089E" w:rsidP="0069089E">
      <w:pPr>
        <w:pStyle w:val="ListParagraph"/>
        <w:numPr>
          <w:ilvl w:val="0"/>
          <w:numId w:val="1"/>
        </w:numPr>
      </w:pPr>
      <w:r>
        <w:t>To connect to the website, find the Pi’s IP and connect to it, there are 3 buttons that correspond to GPIO pins that feed into the relay</w:t>
      </w:r>
    </w:p>
    <w:p w:rsidR="0069089E" w:rsidRDefault="0069089E" w:rsidP="0069089E"/>
    <w:sectPr w:rsidR="0069089E" w:rsidSect="0007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D36" w:rsidRDefault="00781D36" w:rsidP="00E05CD5">
      <w:r>
        <w:separator/>
      </w:r>
    </w:p>
  </w:endnote>
  <w:endnote w:type="continuationSeparator" w:id="0">
    <w:p w:rsidR="00781D36" w:rsidRDefault="00781D36" w:rsidP="00E0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D36" w:rsidRDefault="00781D36" w:rsidP="00E05CD5">
      <w:r>
        <w:separator/>
      </w:r>
    </w:p>
  </w:footnote>
  <w:footnote w:type="continuationSeparator" w:id="0">
    <w:p w:rsidR="00781D36" w:rsidRDefault="00781D36" w:rsidP="00E0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4BA2"/>
    <w:multiLevelType w:val="hybridMultilevel"/>
    <w:tmpl w:val="9A6E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D5"/>
    <w:rsid w:val="000721E6"/>
    <w:rsid w:val="0069089E"/>
    <w:rsid w:val="00781D36"/>
    <w:rsid w:val="00E05CD5"/>
    <w:rsid w:val="00E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CBC"/>
  <w15:chartTrackingRefBased/>
  <w15:docId w15:val="{64AFAB55-F901-5543-AE94-4DDAF1EE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D5"/>
  </w:style>
  <w:style w:type="paragraph" w:styleId="Footer">
    <w:name w:val="footer"/>
    <w:basedOn w:val="Normal"/>
    <w:link w:val="FooterChar"/>
    <w:uiPriority w:val="99"/>
    <w:unhideWhenUsed/>
    <w:rsid w:val="00E05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D5"/>
  </w:style>
  <w:style w:type="paragraph" w:styleId="BalloonText">
    <w:name w:val="Balloon Text"/>
    <w:basedOn w:val="Normal"/>
    <w:link w:val="BalloonTextChar"/>
    <w:uiPriority w:val="99"/>
    <w:semiHidden/>
    <w:unhideWhenUsed/>
    <w:rsid w:val="00E05CD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D5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2018-08-14T16:52:00Z</dcterms:created>
  <dcterms:modified xsi:type="dcterms:W3CDTF">2018-08-14T17:07:00Z</dcterms:modified>
</cp:coreProperties>
</file>